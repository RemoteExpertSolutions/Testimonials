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  <w:pPrChange w:author="Faizan Rasool" w:id="0" w:date="2024-07-25T21:52:14Z">
          <w:pPr>
            <w:spacing w:after="240" w:before="240" w:lineRule="auto"/>
          </w:pPr>
        </w:pPrChange>
      </w:pPr>
      <w:r w:rsidDel="00000000" w:rsidR="00000000" w:rsidRPr="00000000">
        <w:rPr>
          <w:b w:val="1"/>
          <w:rtl w:val="0"/>
        </w:rPr>
        <w:t xml:space="preserve">Testimonial: Lead Generation and Advertisement by Remote Expert Solutions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ns w:author="Faizan Rasool" w:id="1" w:date="2024-07-25T21:52:18Z"/>
          <w:b w:val="1"/>
        </w:rPr>
      </w:pPr>
      <w:ins w:author="Faizan Rasool" w:id="1" w:date="2024-07-25T21:52:1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Remote Expert Solutions, we specialize in generating high-quality leads and crafting effective advertisements to help our clients grow their businesses. Here's how we successfully enhanced the lead generation and advertisement strategy for 3PL CSI, a prominent warehousing and 3PL prep services provider in the USA: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the Business and Goals</w:t>
      </w:r>
      <w:r w:rsidDel="00000000" w:rsidR="00000000" w:rsidRPr="00000000">
        <w:rPr>
          <w:rtl w:val="0"/>
        </w:rPr>
        <w:t xml:space="preserve">: Our process began with a thorough understanding of 3PL CSI's business model, services, and target market. We identified their specific goals for lead generation and advertising to tailor our approach effectively.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Developing a Customized Strategy</w:t>
      </w:r>
      <w:r w:rsidDel="00000000" w:rsidR="00000000" w:rsidRPr="00000000">
        <w:rPr>
          <w:rtl w:val="0"/>
        </w:rPr>
        <w:t xml:space="preserve">: Based on our research, we designed a targeted lead generation and advertising strategy. This plan included identifying the right platforms, crafting compelling ad copy, and selecting visuals that resonate with the target audience.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ns w:author="Faizan Rasool" w:id="2" w:date="2024-07-25T21:52:35Z"/>
        </w:rPr>
      </w:pPr>
      <w:r w:rsidDel="00000000" w:rsidR="00000000" w:rsidRPr="00000000">
        <w:rPr>
          <w:b w:val="1"/>
          <w:rtl w:val="0"/>
        </w:rPr>
        <w:t xml:space="preserve">Creating Compelling Advertisements</w:t>
      </w:r>
      <w:r w:rsidDel="00000000" w:rsidR="00000000" w:rsidRPr="00000000">
        <w:rPr>
          <w:rtl w:val="0"/>
        </w:rPr>
        <w:t xml:space="preserve">: Our creative team developed eye-catching advertisements that effectively communicated 3PL CSI's value propositions. We used a mix of engaging graphics, persuasive text, and strong calls-to-action to capture the attention of potential clients</w:t>
      </w:r>
      <w:ins w:author="Faizan Rasool" w:id="2" w:date="2024-07-25T21:52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spacing w:after="0" w:afterAutospacing="0" w:before="0" w:beforeAutospacing="0" w:lineRule="auto"/>
        <w:pPrChange w:author="Faizan Rasool" w:id="0" w:date="2024-07-25T21:52:35Z">
          <w:pPr>
            <w:numPr>
              <w:ilvl w:val="0"/>
              <w:numId w:val="1"/>
            </w:numPr>
            <w:spacing w:after="240" w:before="240" w:lineRule="auto"/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ns w:author="Faizan Rasool" w:id="4" w:date="2024-07-25T21:52:55Z"/>
          <w:u w:val="none"/>
        </w:rPr>
      </w:pPr>
      <w:r w:rsidDel="00000000" w:rsidR="00000000" w:rsidRPr="00000000">
        <w:rPr>
          <w:b w:val="1"/>
          <w:rtl w:val="0"/>
        </w:rPr>
        <w:t xml:space="preserve">Implementing Multi-Channel Campaigns</w:t>
      </w:r>
      <w:r w:rsidDel="00000000" w:rsidR="00000000" w:rsidRPr="00000000">
        <w:rPr>
          <w:rtl w:val="0"/>
        </w:rPr>
        <w:t xml:space="preserve">: We launched multi-channel advertising campaigns across various platforms, including social media, search engines, and industry-specific websites. This ensured maximum reach and exposure for 3PL CSI's services.</w:t>
      </w:r>
      <w:ins w:author="Faizan Rasool" w:id="4" w:date="2024-07-25T21:5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spacing w:after="0" w:afterAutospacing="0" w:before="0" w:beforeAutospacing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Faizan Rasool" w:id="5" w:date="2024-07-25T21:52:56Z">
            <w:rPr>
              <w:u w:val="none"/>
            </w:rPr>
          </w:rPrChange>
        </w:rPr>
        <w:pPrChange w:author="Faizan Rasool" w:id="0" w:date="2024-07-25T21:52:56Z">
          <w:pPr>
            <w:numPr>
              <w:ilvl w:val="0"/>
              <w:numId w:val="1"/>
            </w:numPr>
            <w:spacing w:after="240" w:before="240" w:lineRule="auto"/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ns w:author="Faizan Rasool" w:id="6" w:date="2024-07-25T21:53:00Z"/>
          <w:u w:val="none"/>
        </w:rPr>
      </w:pPr>
      <w:r w:rsidDel="00000000" w:rsidR="00000000" w:rsidRPr="00000000">
        <w:rPr>
          <w:b w:val="1"/>
          <w:rtl w:val="0"/>
        </w:rPr>
        <w:t xml:space="preserve">Optimizing Campaign Performance</w:t>
      </w:r>
      <w:r w:rsidDel="00000000" w:rsidR="00000000" w:rsidRPr="00000000">
        <w:rPr>
          <w:rtl w:val="0"/>
        </w:rPr>
        <w:t xml:space="preserve">: By continuously monitoring campaign performance, we made data-driven adjustments to optimize ad spend and improve results. This involved A/B testing, audience segmentation, and refining ad copy and visuals based on performance metrics.We have gotten a significant number of leads in a very small budget. </w:t>
        <w:br w:type="textWrapping"/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78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Faizan Rasool" w:id="6" w:date="2024-07-25T21:5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spacing w:after="0" w:afterAutospacing="0" w:before="0" w:beforeAutospacing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Faizan Rasool" w:id="7" w:date="2024-07-25T21:53:00Z">
            <w:rPr>
              <w:u w:val="none"/>
            </w:rPr>
          </w:rPrChange>
        </w:rPr>
        <w:pPrChange w:author="Faizan Rasool" w:id="0" w:date="2024-07-25T21:53:00Z">
          <w:pPr>
            <w:numPr>
              <w:ilvl w:val="0"/>
              <w:numId w:val="1"/>
            </w:numPr>
            <w:spacing w:after="240" w:before="240" w:lineRule="auto"/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Generating High-Quality Leads</w:t>
      </w:r>
      <w:r w:rsidDel="00000000" w:rsidR="00000000" w:rsidRPr="00000000">
        <w:rPr>
          <w:rtl w:val="0"/>
        </w:rPr>
        <w:t xml:space="preserve">: Our targeted approach resulted in a significant increase in high-quality leads for 3PL CSI. We ensured that the leads generated were not only numerous but also highly relevant and likely to convert into clients.</w:t>
        <w:br w:type="textWrapping"/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330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 can see in the below screenshot that  we have converted 130 leads into paying customers.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389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Achieving Tangible Results</w:t>
      </w:r>
      <w:r w:rsidDel="00000000" w:rsidR="00000000" w:rsidRPr="00000000">
        <w:rPr>
          <w:rtl w:val="0"/>
        </w:rPr>
        <w:t xml:space="preserve">: The comprehensive lead generation and advertising strategy led to measurable growth for 3PL CSI. The enhanced visibility and increased inquiries translated into a higher client acquisition rate, boosting their overall business performance.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proud of the successful lead generation and advertising campaign we executed for 3PL CSI and look forward to helping more businesses achieve their growth objectives."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